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DFCE54" w14:textId="2A09EACA" w:rsidR="00804C70" w:rsidRPr="00CA6AA4" w:rsidRDefault="00211938" w:rsidP="00CD62AE">
      <w:pPr>
        <w:jc w:val="center"/>
        <w:rPr>
          <w:b/>
        </w:rPr>
      </w:pPr>
      <w:r>
        <w:rPr>
          <w:b/>
        </w:rPr>
        <w:t>EWF-</w:t>
      </w:r>
      <w:r w:rsidR="00CD62AE" w:rsidRPr="00CA6AA4">
        <w:rPr>
          <w:b/>
        </w:rPr>
        <w:t xml:space="preserve">Texte für die </w:t>
      </w:r>
      <w:r>
        <w:rPr>
          <w:b/>
        </w:rPr>
        <w:t xml:space="preserve">UA Ruhr </w:t>
      </w:r>
      <w:r w:rsidR="00CD62AE" w:rsidRPr="00CA6AA4">
        <w:rPr>
          <w:b/>
        </w:rPr>
        <w:t>Homepage</w:t>
      </w:r>
    </w:p>
    <w:p w14:paraId="0B8DCF73" w14:textId="77777777" w:rsidR="00CD62AE" w:rsidRPr="00CA6AA4" w:rsidRDefault="00CD62AE" w:rsidP="00CD62AE"/>
    <w:p w14:paraId="5A5C2805" w14:textId="77777777" w:rsidR="00CD62AE" w:rsidRPr="00A911CB" w:rsidRDefault="00CD62AE" w:rsidP="00CD62AE">
      <w:pPr>
        <w:pStyle w:val="Listenabsatz"/>
        <w:numPr>
          <w:ilvl w:val="0"/>
          <w:numId w:val="1"/>
        </w:numPr>
        <w:rPr>
          <w:b/>
        </w:rPr>
      </w:pPr>
      <w:r w:rsidRPr="00A911CB">
        <w:rPr>
          <w:b/>
        </w:rPr>
        <w:t>Startseite: Kompetenzfeld „Empirische Wirtschaftsforschung“</w:t>
      </w:r>
      <w:r w:rsidR="00132663">
        <w:rPr>
          <w:b/>
        </w:rPr>
        <w:t xml:space="preserve"> (Text gilt ebenfalls für den Teaser bei Kooperationen)</w:t>
      </w:r>
    </w:p>
    <w:p w14:paraId="290563F0" w14:textId="2BAEC4DA" w:rsidR="003445E1" w:rsidRPr="00CA6AA4" w:rsidRDefault="003445E1" w:rsidP="00CD62AE">
      <w:r>
        <w:t xml:space="preserve">Im Kompetenzfeld </w:t>
      </w:r>
      <w:r w:rsidR="000B774B">
        <w:t>E</w:t>
      </w:r>
      <w:r>
        <w:t xml:space="preserve">mpirische Wirtschaftsforschung arbeiten die </w:t>
      </w:r>
      <w:r w:rsidRPr="00CA6AA4">
        <w:t xml:space="preserve">Universitäten </w:t>
      </w:r>
      <w:r w:rsidR="000B774B">
        <w:t xml:space="preserve">der UA Ruhr </w:t>
      </w:r>
      <w:r w:rsidRPr="00CA6AA4">
        <w:t>in enger Zusammenarbeit mit dem RWI – Leibniz-Institut für Wirtschaftsforschung</w:t>
      </w:r>
      <w:r>
        <w:t xml:space="preserve"> daran, wirtschaftliche</w:t>
      </w:r>
      <w:r w:rsidR="000B774B">
        <w:t xml:space="preserve"> und gesellschaftliche Entwicklungen und ihre Folgen frühzeitig zu erkennen </w:t>
      </w:r>
      <w:r>
        <w:t xml:space="preserve">und </w:t>
      </w:r>
      <w:r w:rsidR="000B774B">
        <w:t xml:space="preserve">vorherzusagen sowie die Wirkungen </w:t>
      </w:r>
      <w:r>
        <w:t>wirtschaftspolitische</w:t>
      </w:r>
      <w:r w:rsidR="000B774B">
        <w:t>r</w:t>
      </w:r>
      <w:r>
        <w:t xml:space="preserve"> Maßnahmen datenbasiert zu </w:t>
      </w:r>
      <w:r w:rsidR="000B774B">
        <w:t>e</w:t>
      </w:r>
      <w:r>
        <w:t>valuieren</w:t>
      </w:r>
      <w:r w:rsidR="000B774B">
        <w:t xml:space="preserve"> und so zu einer evidenzbasierten Politik beizutragen</w:t>
      </w:r>
      <w:r>
        <w:t xml:space="preserve">. </w:t>
      </w:r>
      <w:r w:rsidRPr="00CA6AA4">
        <w:t xml:space="preserve">Weitere Informationen zum Kompetenzfeld finden Sie hier (Link </w:t>
      </w:r>
      <w:r>
        <w:t xml:space="preserve">zur Forschungs-Unterseite </w:t>
      </w:r>
      <w:r w:rsidRPr="00CA6AA4">
        <w:t>einfügen).</w:t>
      </w:r>
    </w:p>
    <w:p w14:paraId="4C22487D" w14:textId="77777777" w:rsidR="00DE047E" w:rsidRPr="00CA6AA4" w:rsidRDefault="00DE047E" w:rsidP="00CD62AE"/>
    <w:p w14:paraId="5A43CE7B" w14:textId="77777777" w:rsidR="00CD62AE" w:rsidRPr="00A911CB" w:rsidRDefault="00CD62AE" w:rsidP="00CD62AE">
      <w:pPr>
        <w:pStyle w:val="Listenabsatz"/>
        <w:numPr>
          <w:ilvl w:val="0"/>
          <w:numId w:val="1"/>
        </w:numPr>
        <w:rPr>
          <w:b/>
        </w:rPr>
      </w:pPr>
      <w:r w:rsidRPr="00A911CB">
        <w:rPr>
          <w:b/>
        </w:rPr>
        <w:t>Forschung-Unterseite: Empirische Wirtschaftsforschung / Empirical Economic Research</w:t>
      </w:r>
    </w:p>
    <w:p w14:paraId="7655342D" w14:textId="7333CDC9" w:rsidR="00DE047E" w:rsidRPr="000B774B" w:rsidRDefault="00C41750" w:rsidP="00DE047E">
      <w:pPr>
        <w:rPr>
          <w:bCs/>
        </w:rPr>
      </w:pPr>
      <w:r w:rsidRPr="000B774B">
        <w:rPr>
          <w:bCs/>
        </w:rPr>
        <w:t xml:space="preserve">Innerhalb der Wirtschaftswissenschaften kommt der empirischen Wirtschaftsforschung eine immer größere Bedeutung zu. Aktuelle Debatten über Ursachen und Folgen sozialer und wirtschaftlicher Entwicklungen sowie über die Ausrichtung der Wirtschaftspolitik </w:t>
      </w:r>
      <w:r w:rsidR="000B774B">
        <w:rPr>
          <w:bCs/>
        </w:rPr>
        <w:t>basieren</w:t>
      </w:r>
      <w:r w:rsidR="000B774B" w:rsidRPr="000B774B">
        <w:rPr>
          <w:bCs/>
        </w:rPr>
        <w:t xml:space="preserve"> </w:t>
      </w:r>
      <w:r w:rsidRPr="000B774B">
        <w:rPr>
          <w:bCs/>
        </w:rPr>
        <w:t xml:space="preserve">in zunehmendem Maß </w:t>
      </w:r>
      <w:r w:rsidR="000B774B">
        <w:rPr>
          <w:bCs/>
        </w:rPr>
        <w:t xml:space="preserve">auf den </w:t>
      </w:r>
      <w:r w:rsidRPr="000B774B">
        <w:rPr>
          <w:bCs/>
        </w:rPr>
        <w:t>Ergebnissen empirischer Forschung. Im Kompetenzfeld Empirische Wirtschaftsforschung</w:t>
      </w:r>
      <w:r w:rsidR="000B774B">
        <w:rPr>
          <w:bCs/>
        </w:rPr>
        <w:t> </w:t>
      </w:r>
      <w:r w:rsidRPr="00881265">
        <w:rPr>
          <w:bCs/>
        </w:rPr>
        <w:t xml:space="preserve">(EWF) arbeiten aktuell rund einhundert Forscherinnen und Forscher der drei UA Ruhr-Universitäten und des RWI – Leibniz-Institut für Wirtschaftsforschung sowie in etwa die gleiche Anzahl an Promovierenden an für die empirische Wirtschaftsforschung einschlägigen Themen. </w:t>
      </w:r>
      <w:r w:rsidR="000B774B">
        <w:rPr>
          <w:bCs/>
        </w:rPr>
        <w:t xml:space="preserve">Strategisches </w:t>
      </w:r>
      <w:r w:rsidRPr="000B774B">
        <w:rPr>
          <w:bCs/>
        </w:rPr>
        <w:t xml:space="preserve">Ziel </w:t>
      </w:r>
      <w:r w:rsidR="000B774B">
        <w:rPr>
          <w:bCs/>
        </w:rPr>
        <w:t xml:space="preserve">dieser Kooperation </w:t>
      </w:r>
      <w:r w:rsidRPr="000B774B">
        <w:rPr>
          <w:bCs/>
        </w:rPr>
        <w:t>ist es, das Kompetenzfeld EWF</w:t>
      </w:r>
      <w:r w:rsidR="00DC2969" w:rsidRPr="000B774B">
        <w:rPr>
          <w:bCs/>
        </w:rPr>
        <w:t xml:space="preserve"> durch die Bündelung exzellenter Forschung</w:t>
      </w:r>
      <w:r w:rsidRPr="000B774B">
        <w:rPr>
          <w:bCs/>
        </w:rPr>
        <w:t xml:space="preserve"> </w:t>
      </w:r>
      <w:r w:rsidR="002E0CF0" w:rsidRPr="000B774B">
        <w:rPr>
          <w:bCs/>
        </w:rPr>
        <w:t xml:space="preserve">als </w:t>
      </w:r>
      <w:r w:rsidRPr="000B774B">
        <w:rPr>
          <w:bCs/>
        </w:rPr>
        <w:t>international sichtbare</w:t>
      </w:r>
      <w:r w:rsidR="002E0CF0" w:rsidRPr="000B774B">
        <w:rPr>
          <w:bCs/>
        </w:rPr>
        <w:t>s</w:t>
      </w:r>
      <w:r w:rsidRPr="000B774B">
        <w:rPr>
          <w:bCs/>
        </w:rPr>
        <w:t xml:space="preserve"> Zentrum für empirische wirtschaftswissenschaftliche Forschung zu etablieren.</w:t>
      </w:r>
    </w:p>
    <w:p w14:paraId="3DBF86FA" w14:textId="256A9993" w:rsidR="00CA6AA4" w:rsidRPr="00CA6AA4" w:rsidRDefault="00CA6AA4" w:rsidP="00DE047E">
      <w:r w:rsidRPr="00CA6AA4">
        <w:t>Das Kompetenzfeld EWF bettet die vielfältigen bereits an den beteiligten Institutionen vorhandenen Kompetenzen auf den Gebieten der angewandten empirischen Wirtschaftsforschung, der Methodenentwicklung und der wissenschaftlichen Politikberatung in einen gemeinsamen Rahmen ein und ermöglicht es dadurch, sie besser zu verzahnen und so standortübergreifende Komplementaritäten zu nutzen</w:t>
      </w:r>
      <w:r w:rsidRPr="00CA6AA4">
        <w:rPr>
          <w:noProof/>
          <w:lang w:eastAsia="de-DE"/>
        </w:rPr>
        <w:drawing>
          <wp:anchor distT="0" distB="0" distL="114300" distR="114300" simplePos="0" relativeHeight="251658240" behindDoc="1" locked="0" layoutInCell="1" allowOverlap="1" wp14:anchorId="56AE5F46" wp14:editId="7A89D193">
            <wp:simplePos x="0" y="0"/>
            <wp:positionH relativeFrom="margin">
              <wp:align>left</wp:align>
            </wp:positionH>
            <wp:positionV relativeFrom="paragraph">
              <wp:posOffset>99060</wp:posOffset>
            </wp:positionV>
            <wp:extent cx="1534509" cy="1543050"/>
            <wp:effectExtent l="0" t="0" r="8890" b="0"/>
            <wp:wrapTight wrapText="bothSides">
              <wp:wrapPolygon edited="0">
                <wp:start x="0" y="0"/>
                <wp:lineTo x="0" y="21333"/>
                <wp:lineTo x="21457" y="21333"/>
                <wp:lineTo x="2145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etenzfeld_EWF.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4509" cy="1543050"/>
                    </a:xfrm>
                    <a:prstGeom prst="rect">
                      <a:avLst/>
                    </a:prstGeom>
                  </pic:spPr>
                </pic:pic>
              </a:graphicData>
            </a:graphic>
          </wp:anchor>
        </w:drawing>
      </w:r>
      <w:r w:rsidRPr="00CA6AA4">
        <w:t xml:space="preserve">. </w:t>
      </w:r>
      <w:r w:rsidR="00897B55">
        <w:t xml:space="preserve">Dabei arbeiten die </w:t>
      </w:r>
      <w:r w:rsidRPr="00CA6AA4">
        <w:rPr>
          <w:noProof/>
          <w:lang w:eastAsia="de-DE"/>
        </w:rPr>
        <w:t>Wissenschaft</w:t>
      </w:r>
      <w:r w:rsidR="002E0CF0">
        <w:rPr>
          <w:noProof/>
          <w:lang w:eastAsia="de-DE"/>
        </w:rPr>
        <w:t>l</w:t>
      </w:r>
      <w:r w:rsidRPr="00CA6AA4">
        <w:rPr>
          <w:noProof/>
          <w:lang w:eastAsia="de-DE"/>
        </w:rPr>
        <w:t xml:space="preserve">erinnen und Wissenschaftler </w:t>
      </w:r>
      <w:r w:rsidRPr="00CA6AA4">
        <w:t xml:space="preserve">der </w:t>
      </w:r>
      <w:r w:rsidR="00897B55">
        <w:t>drei wirtschaftswissenschaftlichen Fakultäten</w:t>
      </w:r>
      <w:r w:rsidR="000B774B">
        <w:t xml:space="preserve"> der UAR</w:t>
      </w:r>
      <w:r w:rsidR="00897B55">
        <w:t xml:space="preserve">, der einzigen Statistik-Fakultät in Deutschland </w:t>
      </w:r>
      <w:r w:rsidR="00D9299F">
        <w:t xml:space="preserve">an </w:t>
      </w:r>
      <w:r w:rsidR="00897B55">
        <w:t>der TU Dortmund sowie d</w:t>
      </w:r>
      <w:r w:rsidR="00C41750" w:rsidRPr="00CA6AA4">
        <w:t>as RWI – Leibniz-Insti</w:t>
      </w:r>
      <w:r w:rsidR="00821C2F">
        <w:t xml:space="preserve">tut für Wirtschaftsforschung </w:t>
      </w:r>
      <w:r w:rsidR="00897B55">
        <w:t xml:space="preserve">in Essen eng zusammen. </w:t>
      </w:r>
      <w:r w:rsidR="00C41750" w:rsidRPr="00CA6AA4">
        <w:t>Darüber hinaus stellt das Forschungsdatenzentrum Ruhr am RWI eine Vielzahl an Datensätzen für die empirische Forsc</w:t>
      </w:r>
      <w:r w:rsidRPr="00CA6AA4">
        <w:t>hung zur Verfügung.</w:t>
      </w:r>
    </w:p>
    <w:p w14:paraId="77A9FC8F" w14:textId="24CDCA42" w:rsidR="00CA6AA4" w:rsidRPr="00CA6AA4" w:rsidRDefault="00CA6AA4" w:rsidP="00CA6AA4">
      <w:r w:rsidRPr="00CA6AA4">
        <w:t>Alle beteiligten Forscherinnen und Forscher wenden ökonometrische Verfahren in der empirischen Analyse von wirtschaftlichen Zusammenhängen an und entwickeln diese problembezogen weiter. Dabei umspannen die Anwendungsfelder ein weites wirtschaftswissenschaftliches Spektrum. Die hierdurch gelebte Anwendungs- und Methodenvielfalt ermöglicht es, innerhalb des Kompetenzfelds hohe Synergien zu schöpfen.</w:t>
      </w:r>
      <w:r w:rsidR="006F5B4F">
        <w:t xml:space="preserve"> Forschungsfelder des Kompetenzfelds sind </w:t>
      </w:r>
      <w:r w:rsidR="00DC2969">
        <w:t xml:space="preserve">u.a. </w:t>
      </w:r>
      <w:r w:rsidR="006F5B4F">
        <w:t>Arbeit, Gesundheit, Energie und Klima sowie Investitionen.</w:t>
      </w:r>
    </w:p>
    <w:p w14:paraId="4F4AEEB0" w14:textId="77777777" w:rsidR="006F5B4F" w:rsidRPr="006F5B4F" w:rsidRDefault="006F5B4F" w:rsidP="00CA6AA4">
      <w:pPr>
        <w:rPr>
          <w:b/>
        </w:rPr>
      </w:pPr>
      <w:r w:rsidRPr="006F5B4F">
        <w:rPr>
          <w:b/>
        </w:rPr>
        <w:t>Perspektiven in der empirischen Wirtschaftsforschung</w:t>
      </w:r>
    </w:p>
    <w:p w14:paraId="08B3AFC8" w14:textId="77777777" w:rsidR="00CA6AA4" w:rsidRPr="00CA6AA4" w:rsidRDefault="00CA6AA4" w:rsidP="00CA6AA4">
      <w:r w:rsidRPr="00CA6AA4">
        <w:t xml:space="preserve">Das hier gebündelte Forscherkollektiv wendet ökonometrische Methoden aus drei übergreifenden Perspektiven an. Die erste Perspektive ist die mikroökonomische Sicht („Mikro“). Sie analysiert </w:t>
      </w:r>
      <w:r w:rsidRPr="00CA6AA4">
        <w:lastRenderedPageBreak/>
        <w:t>juristische und natürliche Individuen und erfasst so das Verhalten von Menschen oder Unternehmen sowie deren Zusammenwirken in Haushalten oder Industrien typischerweise in einem bottom-up-Ansatz. Aggregiert man ökonomische Akteure hinrei</w:t>
      </w:r>
      <w:r>
        <w:t>chend, so gelangt man zur makro</w:t>
      </w:r>
      <w:r w:rsidRPr="00CA6AA4">
        <w:t>ökonomischen Perspektive („Makro“), welche sich mit der Frage der Auswirkungen dieser Aggregate aufeinander und untereinander beschäftigt (top-down).</w:t>
      </w:r>
    </w:p>
    <w:p w14:paraId="706B36F6" w14:textId="05D4F915" w:rsidR="006F5B4F" w:rsidRDefault="00821C2F" w:rsidP="00CA6AA4">
      <w:r>
        <w:rPr>
          <w:noProof/>
          <w:lang w:eastAsia="de-DE"/>
        </w:rPr>
        <w:drawing>
          <wp:anchor distT="0" distB="0" distL="114300" distR="114300" simplePos="0" relativeHeight="251659264" behindDoc="1" locked="0" layoutInCell="1" allowOverlap="1" wp14:anchorId="1439E9BE" wp14:editId="0CC8E2E3">
            <wp:simplePos x="0" y="0"/>
            <wp:positionH relativeFrom="margin">
              <wp:align>left</wp:align>
            </wp:positionH>
            <wp:positionV relativeFrom="paragraph">
              <wp:posOffset>635</wp:posOffset>
            </wp:positionV>
            <wp:extent cx="1743075" cy="1855470"/>
            <wp:effectExtent l="0" t="0" r="9525" b="0"/>
            <wp:wrapTight wrapText="bothSides">
              <wp:wrapPolygon edited="0">
                <wp:start x="0" y="0"/>
                <wp:lineTo x="0" y="21290"/>
                <wp:lineTo x="21482" y="21290"/>
                <wp:lineTo x="2148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spektiven_Kompetenzfeld_EWF.jpg"/>
                    <pic:cNvPicPr/>
                  </pic:nvPicPr>
                  <pic:blipFill>
                    <a:blip r:embed="rId6">
                      <a:extLst>
                        <a:ext uri="{28A0092B-C50C-407E-A947-70E740481C1C}">
                          <a14:useLocalDpi xmlns:a14="http://schemas.microsoft.com/office/drawing/2010/main" val="0"/>
                        </a:ext>
                      </a:extLst>
                    </a:blip>
                    <a:stretch>
                      <a:fillRect/>
                    </a:stretch>
                  </pic:blipFill>
                  <pic:spPr>
                    <a:xfrm>
                      <a:off x="0" y="0"/>
                      <a:ext cx="1743075" cy="1855470"/>
                    </a:xfrm>
                    <a:prstGeom prst="rect">
                      <a:avLst/>
                    </a:prstGeom>
                  </pic:spPr>
                </pic:pic>
              </a:graphicData>
            </a:graphic>
            <wp14:sizeRelH relativeFrom="margin">
              <wp14:pctWidth>0</wp14:pctWidth>
            </wp14:sizeRelH>
            <wp14:sizeRelV relativeFrom="margin">
              <wp14:pctHeight>0</wp14:pctHeight>
            </wp14:sizeRelV>
          </wp:anchor>
        </w:drawing>
      </w:r>
      <w:r w:rsidR="00CA6AA4" w:rsidRPr="00CA6AA4">
        <w:t>Mikroökonomik und Makroökonomik bilden gemeinsam das klassische Feld der Ökonomik als derjenigen Wissenschaft ab, die sich mit menschlichem Verhalten im Hinblick auf alternative Nutzungsmöglichkeiten im Angesicht beschränkter Ressourcen beschäftigt. Zahlreiche Fragestellu</w:t>
      </w:r>
      <w:r w:rsidR="00CA6AA4">
        <w:t>n</w:t>
      </w:r>
      <w:r w:rsidR="00CA6AA4" w:rsidRPr="00CA6AA4">
        <w:t>gen beider Bereiche weisen räumliche Aspekte auf, die das gesamte Spektrum von lokalen bis globalen Räumen umfassen, und aufgrund ihrer hohen Bedeutung für wirtschaftliche Aktivität, politische Prozesse und gesellschaftliche Identität eine eigenständige Ebene der Analyse („Regio“) darstellen.</w:t>
      </w:r>
    </w:p>
    <w:p w14:paraId="5C287B1E" w14:textId="77777777" w:rsidR="006F5B4F" w:rsidRDefault="00CA6AA4" w:rsidP="00DE047E">
      <w:r w:rsidRPr="00CA6AA4">
        <w:t>Allen drei Perspektiven gemein ist die Nutzung von Daten zur Beantwortung ihrer jeweiligen Forschungsfragen. Ein weiteres Kernstück der Aktivitäten is</w:t>
      </w:r>
      <w:r w:rsidR="006F5B4F">
        <w:t>t daher das Forschungsdatenzent</w:t>
      </w:r>
      <w:r w:rsidRPr="00CA6AA4">
        <w:t>rum Ruhr am RWI</w:t>
      </w:r>
      <w:r w:rsidR="006F5B4F">
        <w:t xml:space="preserve">, um </w:t>
      </w:r>
      <w:r w:rsidRPr="00CA6AA4">
        <w:t xml:space="preserve">Datensätze </w:t>
      </w:r>
      <w:r w:rsidR="006F5B4F">
        <w:t>zu sammeln, aufbereiten</w:t>
      </w:r>
      <w:r w:rsidRPr="00CA6AA4">
        <w:t xml:space="preserve"> und der wissenschaftlichen Community zur Verfügung</w:t>
      </w:r>
      <w:r w:rsidR="006F5B4F">
        <w:t xml:space="preserve"> zu stellen. </w:t>
      </w:r>
      <w:r w:rsidRPr="00CA6AA4">
        <w:t xml:space="preserve">Die quantitative Analyseentscheidung erfordert umfassende Kenntnis statistischer Methoden sowie deren fallweise methodische Anpassung oder Weiterentwicklung. Daher </w:t>
      </w:r>
      <w:r w:rsidR="006F5B4F">
        <w:t>komplettieren</w:t>
      </w:r>
      <w:r w:rsidR="006F5B4F" w:rsidRPr="006F5B4F">
        <w:t xml:space="preserve"> </w:t>
      </w:r>
      <w:r w:rsidR="006F5B4F" w:rsidRPr="00CA6AA4">
        <w:t>methodisch arbeitende Wissenschaftlerinnen und Wissenschaftler in einer vierten Methodik-Perspektive</w:t>
      </w:r>
      <w:r w:rsidR="006F5B4F">
        <w:t xml:space="preserve"> die Arbeit des Kompetenzfeldes. </w:t>
      </w:r>
      <w:r w:rsidRPr="00CA6AA4">
        <w:t xml:space="preserve">Diese </w:t>
      </w:r>
      <w:r w:rsidR="006F5B4F">
        <w:t xml:space="preserve">Perspektive </w:t>
      </w:r>
      <w:r w:rsidRPr="00CA6AA4">
        <w:t>zielt darauf ab, orientiert an den inhaltlichen Fragestellungen der Wirtschafts- und Sozialwissenschaften und den daraus erwachsenden Anforderungen an die Aussagekraft der methodischen Ansätze, die für diese Analysen notwendigen statistischen Verfahren anzupassen und weiterzuentwickeln.</w:t>
      </w:r>
    </w:p>
    <w:p w14:paraId="18082291" w14:textId="77777777" w:rsidR="006F5B4F" w:rsidRPr="006F5B4F" w:rsidRDefault="006F5B4F" w:rsidP="00DE047E">
      <w:pPr>
        <w:rPr>
          <w:b/>
        </w:rPr>
      </w:pPr>
      <w:r w:rsidRPr="006F5B4F">
        <w:rPr>
          <w:b/>
        </w:rPr>
        <w:t>Übersicht über gemeinsame Projekte</w:t>
      </w:r>
    </w:p>
    <w:p w14:paraId="0B22C109" w14:textId="77777777" w:rsidR="00C41750" w:rsidRDefault="00CA6AA4" w:rsidP="00DE047E">
      <w:r w:rsidRPr="00CA6AA4">
        <w:t>Mit dem Kom</w:t>
      </w:r>
      <w:r w:rsidR="00C41750" w:rsidRPr="00CA6AA4">
        <w:t xml:space="preserve">petenzfeld </w:t>
      </w:r>
      <w:r w:rsidRPr="00CA6AA4">
        <w:t>EWF</w:t>
      </w:r>
      <w:r w:rsidR="00C41750" w:rsidRPr="00CA6AA4">
        <w:t xml:space="preserve"> werden die einschlägigen Aktivitäten unter einer gemeinsamen Klammer zusammengefasst und hierdurch eine erhöhte internationale Sichtbarkeit erreicht. Die bestehenden Aktivitäten werden koordiniert und</w:t>
      </w:r>
      <w:r w:rsidRPr="00CA6AA4">
        <w:t xml:space="preserve"> weitergehende Kooperationen er</w:t>
      </w:r>
      <w:r w:rsidR="00C41750" w:rsidRPr="00CA6AA4">
        <w:t>zeugt. Das Kompetenzfeld dient so auch als Nukleus weiterer Verbundprojekte.</w:t>
      </w:r>
      <w:r w:rsidR="006F5B4F">
        <w:t xml:space="preserve"> Aktuelle gemeinsame Projekte sind:</w:t>
      </w:r>
    </w:p>
    <w:p w14:paraId="4F543E20" w14:textId="77777777" w:rsidR="006F5B4F" w:rsidRDefault="00575B1A" w:rsidP="006F5B4F">
      <w:pPr>
        <w:pStyle w:val="Listenabsatz"/>
        <w:numPr>
          <w:ilvl w:val="0"/>
          <w:numId w:val="2"/>
        </w:numPr>
        <w:rPr>
          <w:b/>
        </w:rPr>
      </w:pPr>
      <w:hyperlink r:id="rId7" w:history="1">
        <w:r w:rsidR="006F5B4F" w:rsidRPr="006F5B4F">
          <w:rPr>
            <w:rStyle w:val="Hyperlink"/>
            <w:b/>
          </w:rPr>
          <w:t>Ruhr Graduate School in Economics</w:t>
        </w:r>
      </w:hyperlink>
    </w:p>
    <w:p w14:paraId="6DE032E1" w14:textId="7A6C9C2D" w:rsidR="006F5B4F" w:rsidRDefault="00575B1A" w:rsidP="006F5B4F">
      <w:pPr>
        <w:pStyle w:val="Listenabsatz"/>
        <w:numPr>
          <w:ilvl w:val="0"/>
          <w:numId w:val="2"/>
        </w:numPr>
        <w:rPr>
          <w:b/>
        </w:rPr>
      </w:pPr>
      <w:hyperlink r:id="rId8" w:history="1">
        <w:r w:rsidR="006F5B4F" w:rsidRPr="00A911CB">
          <w:rPr>
            <w:rStyle w:val="Hyperlink"/>
            <w:b/>
          </w:rPr>
          <w:t>Ruhr Economic Paper</w:t>
        </w:r>
      </w:hyperlink>
      <w:r w:rsidR="00897B55">
        <w:rPr>
          <w:rStyle w:val="Hyperlink"/>
          <w:b/>
        </w:rPr>
        <w:t>s</w:t>
      </w:r>
    </w:p>
    <w:p w14:paraId="4D0CD919" w14:textId="77777777" w:rsidR="006F5B4F" w:rsidRDefault="00575B1A" w:rsidP="006F5B4F">
      <w:pPr>
        <w:pStyle w:val="Listenabsatz"/>
        <w:numPr>
          <w:ilvl w:val="0"/>
          <w:numId w:val="2"/>
        </w:numPr>
        <w:rPr>
          <w:b/>
        </w:rPr>
      </w:pPr>
      <w:hyperlink r:id="rId9" w:history="1">
        <w:r w:rsidR="006F5B4F" w:rsidRPr="006F5B4F">
          <w:rPr>
            <w:rStyle w:val="Hyperlink"/>
            <w:b/>
          </w:rPr>
          <w:t>SFB 823 „Statistik nichtlinearer dynamischer Prozesse“</w:t>
        </w:r>
      </w:hyperlink>
      <w:r w:rsidR="006F5B4F">
        <w:rPr>
          <w:b/>
        </w:rPr>
        <w:t xml:space="preserve"> </w:t>
      </w:r>
    </w:p>
    <w:p w14:paraId="00F17B90" w14:textId="33B07365" w:rsidR="006F5B4F" w:rsidRPr="00DC2969" w:rsidRDefault="00575B1A" w:rsidP="006F5B4F">
      <w:pPr>
        <w:pStyle w:val="Listenabsatz"/>
        <w:numPr>
          <w:ilvl w:val="0"/>
          <w:numId w:val="2"/>
        </w:numPr>
        <w:rPr>
          <w:b/>
          <w:lang w:val="en-US"/>
        </w:rPr>
      </w:pPr>
      <w:r>
        <w:fldChar w:fldCharType="begin"/>
      </w:r>
      <w:r w:rsidRPr="00575B1A">
        <w:rPr>
          <w:lang w:val="en-US"/>
          <w:rPrChange w:id="0" w:author="Metz-Peeters, Maike" w:date="2021-04-20T19:07:00Z">
            <w:rPr/>
          </w:rPrChange>
        </w:rPr>
        <w:instrText xml:space="preserve"> HYPERLINK "https://www.regional-disparities.de/" </w:instrText>
      </w:r>
      <w:r>
        <w:fldChar w:fldCharType="separate"/>
      </w:r>
      <w:r w:rsidR="006F5B4F" w:rsidRPr="00DC2969">
        <w:rPr>
          <w:rStyle w:val="Hyperlink"/>
          <w:b/>
          <w:lang w:val="en-US"/>
        </w:rPr>
        <w:t>GRK 2484 „Regional Disparities und Economic Policy“</w:t>
      </w:r>
      <w:r>
        <w:rPr>
          <w:rStyle w:val="Hyperlink"/>
          <w:b/>
          <w:lang w:val="en-US"/>
        </w:rPr>
        <w:fldChar w:fldCharType="end"/>
      </w:r>
    </w:p>
    <w:p w14:paraId="4B1DF0DE" w14:textId="77F384DB" w:rsidR="00C41750" w:rsidRPr="00122C50" w:rsidRDefault="00575B1A" w:rsidP="00DE047E">
      <w:pPr>
        <w:pStyle w:val="Listenabsatz"/>
        <w:numPr>
          <w:ilvl w:val="0"/>
          <w:numId w:val="2"/>
        </w:numPr>
        <w:rPr>
          <w:rStyle w:val="Hyperlink"/>
          <w:b/>
          <w:color w:val="auto"/>
          <w:u w:val="none"/>
        </w:rPr>
      </w:pPr>
      <w:hyperlink r:id="rId10" w:history="1">
        <w:r w:rsidR="006F5B4F" w:rsidRPr="006F5B4F">
          <w:rPr>
            <w:rStyle w:val="Hyperlink"/>
            <w:b/>
          </w:rPr>
          <w:t>UA Ruhr-Masterstudiengang Econometrics</w:t>
        </w:r>
      </w:hyperlink>
    </w:p>
    <w:p w14:paraId="543CCA41" w14:textId="73407139" w:rsidR="00122C50" w:rsidRPr="00122C50" w:rsidRDefault="00575B1A" w:rsidP="00DE047E">
      <w:pPr>
        <w:pStyle w:val="Listenabsatz"/>
        <w:numPr>
          <w:ilvl w:val="0"/>
          <w:numId w:val="2"/>
        </w:numPr>
        <w:rPr>
          <w:rStyle w:val="Hyperlink"/>
          <w:b/>
          <w:color w:val="auto"/>
          <w:u w:val="none"/>
        </w:rPr>
      </w:pPr>
      <w:hyperlink r:id="rId11" w:history="1">
        <w:r w:rsidR="00122C50" w:rsidRPr="00122C50">
          <w:rPr>
            <w:rStyle w:val="Hyperlink"/>
            <w:b/>
          </w:rPr>
          <w:t>Forschungsdatenzentrum Ruhr</w:t>
        </w:r>
      </w:hyperlink>
    </w:p>
    <w:p w14:paraId="4AF6522E" w14:textId="56644975" w:rsidR="00122C50" w:rsidRPr="00AB26D1" w:rsidRDefault="00575B1A" w:rsidP="00DE047E">
      <w:pPr>
        <w:pStyle w:val="Listenabsatz"/>
        <w:numPr>
          <w:ilvl w:val="0"/>
          <w:numId w:val="2"/>
        </w:numPr>
        <w:rPr>
          <w:rStyle w:val="Hyperlink"/>
          <w:b/>
          <w:color w:val="auto"/>
          <w:u w:val="none"/>
        </w:rPr>
      </w:pPr>
      <w:hyperlink r:id="rId12" w:history="1">
        <w:r w:rsidR="00122C50" w:rsidRPr="00122C50">
          <w:rPr>
            <w:rStyle w:val="Hyperlink"/>
            <w:b/>
          </w:rPr>
          <w:t>UA Ruhr</w:t>
        </w:r>
        <w:r w:rsidR="00E5647D">
          <w:rPr>
            <w:rStyle w:val="Hyperlink"/>
            <w:b/>
          </w:rPr>
          <w:t>-</w:t>
        </w:r>
        <w:r w:rsidR="00122C50" w:rsidRPr="00122C50">
          <w:rPr>
            <w:rStyle w:val="Hyperlink"/>
            <w:b/>
          </w:rPr>
          <w:t>Professur für „Bereitstellung digitaler Daten in der sozial- und wirtschaftswissenschaftlichen Forschung“ (Prof. Thomas K. Bauer)</w:t>
        </w:r>
      </w:hyperlink>
    </w:p>
    <w:p w14:paraId="54BF9E39" w14:textId="5FA93081" w:rsidR="00AB26D1" w:rsidRDefault="00AB26D1" w:rsidP="00AB26D1">
      <w:pPr>
        <w:rPr>
          <w:b/>
        </w:rPr>
      </w:pPr>
    </w:p>
    <w:p w14:paraId="78B6A4EB" w14:textId="2A3E9E4D" w:rsidR="00AB26D1" w:rsidRDefault="00AB26D1" w:rsidP="00AB26D1">
      <w:pPr>
        <w:rPr>
          <w:b/>
        </w:rPr>
      </w:pPr>
      <w:r>
        <w:rPr>
          <w:b/>
        </w:rPr>
        <w:t>Weitere Informationen zum Kompetenzfeld „Empirische Wirtschaftsforschung“:</w:t>
      </w:r>
    </w:p>
    <w:p w14:paraId="3F4BC6AA" w14:textId="4874C534" w:rsidR="00AB26D1" w:rsidRPr="00AB26D1" w:rsidRDefault="00AB26D1" w:rsidP="00AB26D1">
      <w:r>
        <w:rPr>
          <w:b/>
        </w:rPr>
        <w:t xml:space="preserve">Link zur Homepage: </w:t>
      </w:r>
      <w:bookmarkStart w:id="1" w:name="_GoBack"/>
      <w:bookmarkEnd w:id="1"/>
      <w:ins w:id="2" w:author="Metz-Peeters, Maike" w:date="2021-04-20T19:07:00Z">
        <w:r w:rsidR="00575B1A">
          <w:rPr>
            <w:b/>
          </w:rPr>
          <w:fldChar w:fldCharType="begin"/>
        </w:r>
        <w:r w:rsidR="00575B1A">
          <w:rPr>
            <w:b/>
          </w:rPr>
          <w:instrText xml:space="preserve"> HYPERLINK "http://</w:instrText>
        </w:r>
      </w:ins>
      <w:r w:rsidR="00575B1A" w:rsidRPr="00575B1A">
        <w:rPr>
          <w:b/>
          <w:rPrChange w:id="3" w:author="Metz-Peeters, Maike" w:date="2021-04-20T19:07:00Z">
            <w:rPr>
              <w:rStyle w:val="Hyperlink"/>
              <w:b/>
            </w:rPr>
          </w:rPrChange>
        </w:rPr>
        <w:instrText>www.ew</w:instrText>
      </w:r>
      <w:ins w:id="4" w:author="Metz-Peeters, Maike" w:date="2021-04-20T19:07:00Z">
        <w:r w:rsidR="00575B1A" w:rsidRPr="00575B1A">
          <w:rPr>
            <w:b/>
            <w:rPrChange w:id="5" w:author="Metz-Peeters, Maike" w:date="2021-04-20T19:07:00Z">
              <w:rPr>
                <w:rStyle w:val="Hyperlink"/>
                <w:b/>
              </w:rPr>
            </w:rPrChange>
          </w:rPr>
          <w:instrText>f</w:instrText>
        </w:r>
      </w:ins>
      <w:r w:rsidR="00575B1A" w:rsidRPr="00575B1A">
        <w:rPr>
          <w:b/>
          <w:rPrChange w:id="6" w:author="Metz-Peeters, Maike" w:date="2021-04-20T19:07:00Z">
            <w:rPr>
              <w:rStyle w:val="Hyperlink"/>
              <w:b/>
            </w:rPr>
          </w:rPrChange>
        </w:rPr>
        <w:instrText>.ruhr</w:instrText>
      </w:r>
      <w:ins w:id="7" w:author="Metz-Peeters, Maike" w:date="2021-04-20T19:07:00Z">
        <w:r w:rsidR="00575B1A">
          <w:rPr>
            <w:b/>
          </w:rPr>
          <w:instrText xml:space="preserve">" </w:instrText>
        </w:r>
        <w:r w:rsidR="00575B1A">
          <w:rPr>
            <w:b/>
          </w:rPr>
          <w:fldChar w:fldCharType="separate"/>
        </w:r>
      </w:ins>
      <w:r w:rsidR="00575B1A" w:rsidRPr="00575B1A">
        <w:rPr>
          <w:rStyle w:val="Hyperlink"/>
          <w:b/>
        </w:rPr>
        <w:t>www.e</w:t>
      </w:r>
      <w:del w:id="8" w:author="Metz-Peeters, Maike" w:date="2021-04-20T19:07:00Z">
        <w:r w:rsidR="00575B1A" w:rsidRPr="000A69FC" w:rsidDel="00575B1A">
          <w:rPr>
            <w:rStyle w:val="Hyperlink"/>
            <w:b/>
            <w:rPrChange w:id="9" w:author="Metz-Peeters, Maike" w:date="2021-04-20T19:07:00Z">
              <w:rPr>
                <w:rStyle w:val="Hyperlink"/>
                <w:b/>
              </w:rPr>
            </w:rPrChange>
          </w:rPr>
          <w:delText>f</w:delText>
        </w:r>
      </w:del>
      <w:r w:rsidR="00575B1A" w:rsidRPr="000A69FC">
        <w:rPr>
          <w:rStyle w:val="Hyperlink"/>
          <w:b/>
          <w:rPrChange w:id="10" w:author="Metz-Peeters, Maike" w:date="2021-04-20T19:07:00Z">
            <w:rPr>
              <w:rStyle w:val="Hyperlink"/>
              <w:b/>
            </w:rPr>
          </w:rPrChange>
        </w:rPr>
        <w:t>w</w:t>
      </w:r>
      <w:ins w:id="11" w:author="Metz-Peeters, Maike" w:date="2021-04-20T19:07:00Z">
        <w:r w:rsidR="00575B1A" w:rsidRPr="000A69FC">
          <w:rPr>
            <w:rStyle w:val="Hyperlink"/>
            <w:b/>
            <w:rPrChange w:id="12" w:author="Metz-Peeters, Maike" w:date="2021-04-20T19:07:00Z">
              <w:rPr>
                <w:rStyle w:val="Hyperlink"/>
                <w:b/>
              </w:rPr>
            </w:rPrChange>
          </w:rPr>
          <w:t>f</w:t>
        </w:r>
      </w:ins>
      <w:r w:rsidR="00575B1A" w:rsidRPr="000A69FC">
        <w:rPr>
          <w:rStyle w:val="Hyperlink"/>
          <w:b/>
          <w:rPrChange w:id="13" w:author="Metz-Peeters, Maike" w:date="2021-04-20T19:07:00Z">
            <w:rPr>
              <w:rStyle w:val="Hyperlink"/>
              <w:b/>
            </w:rPr>
          </w:rPrChange>
        </w:rPr>
        <w:t>.ruhr</w:t>
      </w:r>
      <w:ins w:id="14" w:author="Metz-Peeters, Maike" w:date="2021-04-20T19:07:00Z">
        <w:r w:rsidR="00575B1A">
          <w:rPr>
            <w:b/>
          </w:rPr>
          <w:fldChar w:fldCharType="end"/>
        </w:r>
      </w:ins>
      <w:r>
        <w:rPr>
          <w:b/>
        </w:rPr>
        <w:t xml:space="preserve"> </w:t>
      </w:r>
      <w:r w:rsidRPr="00AB26D1">
        <w:t>(wenn Webseite freigeschaltet wurde)</w:t>
      </w:r>
    </w:p>
    <w:sectPr w:rsidR="00AB26D1" w:rsidRPr="00AB26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9637F"/>
    <w:multiLevelType w:val="hybridMultilevel"/>
    <w:tmpl w:val="AE3CAD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44F69AB"/>
    <w:multiLevelType w:val="hybridMultilevel"/>
    <w:tmpl w:val="0AC6A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tz-Peeters, Maike">
    <w15:presenceInfo w15:providerId="AD" w15:userId="S-1-5-21-854245398-484763869-1343024091-3783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AE"/>
    <w:rsid w:val="000B774B"/>
    <w:rsid w:val="00122C50"/>
    <w:rsid w:val="00132663"/>
    <w:rsid w:val="00211938"/>
    <w:rsid w:val="002E0CF0"/>
    <w:rsid w:val="003445E1"/>
    <w:rsid w:val="00552F67"/>
    <w:rsid w:val="00575B1A"/>
    <w:rsid w:val="005C0A66"/>
    <w:rsid w:val="006F5B4F"/>
    <w:rsid w:val="00821C2F"/>
    <w:rsid w:val="00881265"/>
    <w:rsid w:val="00897B55"/>
    <w:rsid w:val="00A911CB"/>
    <w:rsid w:val="00AB26D1"/>
    <w:rsid w:val="00AC31B0"/>
    <w:rsid w:val="00BF5CCD"/>
    <w:rsid w:val="00C41750"/>
    <w:rsid w:val="00CA6AA4"/>
    <w:rsid w:val="00CD62AE"/>
    <w:rsid w:val="00D24854"/>
    <w:rsid w:val="00D9299F"/>
    <w:rsid w:val="00DC2969"/>
    <w:rsid w:val="00DE047E"/>
    <w:rsid w:val="00E5647D"/>
    <w:rsid w:val="00E94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A194"/>
  <w15:chartTrackingRefBased/>
  <w15:docId w15:val="{E397A1C8-DD74-4CDB-AC95-68E0C1B81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D62AE"/>
    <w:pPr>
      <w:ind w:left="720"/>
      <w:contextualSpacing/>
    </w:pPr>
  </w:style>
  <w:style w:type="character" w:styleId="Hyperlink">
    <w:name w:val="Hyperlink"/>
    <w:basedOn w:val="Absatz-Standardschriftart"/>
    <w:uiPriority w:val="99"/>
    <w:unhideWhenUsed/>
    <w:rsid w:val="006F5B4F"/>
    <w:rPr>
      <w:color w:val="0563C1" w:themeColor="hyperlink"/>
      <w:u w:val="single"/>
    </w:rPr>
  </w:style>
  <w:style w:type="character" w:styleId="Kommentarzeichen">
    <w:name w:val="annotation reference"/>
    <w:basedOn w:val="Absatz-Standardschriftart"/>
    <w:uiPriority w:val="99"/>
    <w:semiHidden/>
    <w:unhideWhenUsed/>
    <w:rsid w:val="002E0CF0"/>
    <w:rPr>
      <w:sz w:val="16"/>
      <w:szCs w:val="16"/>
    </w:rPr>
  </w:style>
  <w:style w:type="paragraph" w:styleId="Kommentartext">
    <w:name w:val="annotation text"/>
    <w:basedOn w:val="Standard"/>
    <w:link w:val="KommentartextZchn"/>
    <w:uiPriority w:val="99"/>
    <w:semiHidden/>
    <w:unhideWhenUsed/>
    <w:rsid w:val="002E0CF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E0CF0"/>
    <w:rPr>
      <w:sz w:val="20"/>
      <w:szCs w:val="20"/>
    </w:rPr>
  </w:style>
  <w:style w:type="paragraph" w:styleId="Kommentarthema">
    <w:name w:val="annotation subject"/>
    <w:basedOn w:val="Kommentartext"/>
    <w:next w:val="Kommentartext"/>
    <w:link w:val="KommentarthemaZchn"/>
    <w:uiPriority w:val="99"/>
    <w:semiHidden/>
    <w:unhideWhenUsed/>
    <w:rsid w:val="002E0CF0"/>
    <w:rPr>
      <w:b/>
      <w:bCs/>
    </w:rPr>
  </w:style>
  <w:style w:type="character" w:customStyle="1" w:styleId="KommentarthemaZchn">
    <w:name w:val="Kommentarthema Zchn"/>
    <w:basedOn w:val="KommentartextZchn"/>
    <w:link w:val="Kommentarthema"/>
    <w:uiPriority w:val="99"/>
    <w:semiHidden/>
    <w:rsid w:val="002E0CF0"/>
    <w:rPr>
      <w:b/>
      <w:bCs/>
      <w:sz w:val="20"/>
      <w:szCs w:val="20"/>
    </w:rPr>
  </w:style>
  <w:style w:type="paragraph" w:styleId="Sprechblasentext">
    <w:name w:val="Balloon Text"/>
    <w:basedOn w:val="Standard"/>
    <w:link w:val="SprechblasentextZchn"/>
    <w:uiPriority w:val="99"/>
    <w:semiHidden/>
    <w:unhideWhenUsed/>
    <w:rsid w:val="002E0CF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E0CF0"/>
    <w:rPr>
      <w:rFonts w:ascii="Segoe UI" w:hAnsi="Segoe UI" w:cs="Segoe UI"/>
      <w:sz w:val="18"/>
      <w:szCs w:val="18"/>
    </w:rPr>
  </w:style>
  <w:style w:type="character" w:styleId="BesuchterLink">
    <w:name w:val="FollowedHyperlink"/>
    <w:basedOn w:val="Absatz-Standardschriftart"/>
    <w:uiPriority w:val="99"/>
    <w:semiHidden/>
    <w:unhideWhenUsed/>
    <w:rsid w:val="00AB26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503677">
      <w:bodyDiv w:val="1"/>
      <w:marLeft w:val="0"/>
      <w:marRight w:val="0"/>
      <w:marTop w:val="0"/>
      <w:marBottom w:val="0"/>
      <w:divBdr>
        <w:top w:val="none" w:sz="0" w:space="0" w:color="auto"/>
        <w:left w:val="none" w:sz="0" w:space="0" w:color="auto"/>
        <w:bottom w:val="none" w:sz="0" w:space="0" w:color="auto"/>
        <w:right w:val="none" w:sz="0" w:space="0" w:color="auto"/>
      </w:divBdr>
      <w:divsChild>
        <w:div w:id="417022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wi-essen.de/publikationen/ruhr-economic-pap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gs-econ.org/" TargetMode="External"/><Relationship Id="rId12" Type="http://schemas.openxmlformats.org/officeDocument/2006/relationships/hyperlink" Target="https://www.rwi-essen.de/bau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rwi-essen.de/forschung-und-beratung/fdz-ruhr/"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www.econometrics.ruhr/" TargetMode="External"/><Relationship Id="rId4" Type="http://schemas.openxmlformats.org/officeDocument/2006/relationships/webSettings" Target="webSettings.xml"/><Relationship Id="rId9" Type="http://schemas.openxmlformats.org/officeDocument/2006/relationships/hyperlink" Target="http://www.statistik.tu-dortmund.de/sfb823.html" TargetMode="Externa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876</Words>
  <Characters>5526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Kraushaar, Kathrin</dc:creator>
  <cp:keywords/>
  <dc:description/>
  <cp:lastModifiedBy>Metz-Peeters, Maike</cp:lastModifiedBy>
  <cp:revision>3</cp:revision>
  <dcterms:created xsi:type="dcterms:W3CDTF">2021-02-05T09:52:00Z</dcterms:created>
  <dcterms:modified xsi:type="dcterms:W3CDTF">2021-04-20T17:07:00Z</dcterms:modified>
</cp:coreProperties>
</file>